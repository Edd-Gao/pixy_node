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B5B0B" w14:textId="77777777" w:rsidR="004015F7" w:rsidRDefault="005C395C">
      <w:pPr>
        <w:pStyle w:val="1"/>
      </w:pPr>
      <w:r>
        <w:t>Guidance on Position Estimation Setup</w:t>
      </w:r>
    </w:p>
    <w:p w14:paraId="00C2C4E4" w14:textId="41DF0C1F" w:rsidR="00EB446B" w:rsidRPr="00EB446B" w:rsidRDefault="00EB446B" w:rsidP="00EB446B">
      <w:pPr>
        <w:rPr>
          <w:rStyle w:val="ae"/>
        </w:rPr>
      </w:pPr>
      <w:r>
        <w:rPr>
          <w:rStyle w:val="ae"/>
          <w:rFonts w:hint="eastAsia"/>
        </w:rPr>
        <w:t xml:space="preserve">PanFeng, </w:t>
      </w:r>
      <w:r w:rsidR="002A054B" w:rsidRPr="002A054B">
        <w:rPr>
          <w:rStyle w:val="ae"/>
        </w:rPr>
        <w:t>15210720168</w:t>
      </w:r>
      <w:r w:rsidR="002A054B">
        <w:rPr>
          <w:rStyle w:val="ae"/>
          <w:rFonts w:hint="eastAsia"/>
        </w:rPr>
        <w:t>@fudan.edu.cn</w:t>
      </w:r>
    </w:p>
    <w:p w14:paraId="2470A2B1" w14:textId="77777777" w:rsidR="004015F7" w:rsidRDefault="005C395C">
      <w:r>
        <w:t>I</w:t>
      </w:r>
      <w:r>
        <w:rPr>
          <w:rFonts w:hint="eastAsia"/>
        </w:rPr>
        <w:t xml:space="preserve">ndoor positioning is an important part in our project. </w:t>
      </w:r>
      <w:r>
        <w:t>The autonomous flight of drones heavily relies on accurate local frame coordinate.</w:t>
      </w:r>
      <w:r w:rsidR="0014384C">
        <w:rPr>
          <w:rFonts w:hint="eastAsia"/>
        </w:rPr>
        <w:t xml:space="preserve"> </w:t>
      </w:r>
      <w:r>
        <w:t>This article is a guidance on how to set up the markers and the camera to get the best position estimation performance.</w:t>
      </w:r>
    </w:p>
    <w:p w14:paraId="0647734A" w14:textId="72C99D5F" w:rsidR="001E7347" w:rsidRPr="00B74A25" w:rsidRDefault="001E7347">
      <w:pPr>
        <w:rPr>
          <w:color w:val="FF0000"/>
        </w:rPr>
      </w:pPr>
      <w:r w:rsidRPr="00B74A25">
        <w:rPr>
          <w:rFonts w:hint="eastAsia"/>
          <w:color w:val="FF0000"/>
        </w:rPr>
        <w:t xml:space="preserve">NOTE: This position estimation method uses an open-source software which we call pixy_node. The source code can be found here: </w:t>
      </w:r>
      <w:r w:rsidRPr="00B74A25">
        <w:rPr>
          <w:color w:val="FF0000"/>
        </w:rPr>
        <w:t>https://github.com/gaochangyu/pixy_node</w:t>
      </w:r>
    </w:p>
    <w:p w14:paraId="101E3725" w14:textId="77777777" w:rsidR="004015F7" w:rsidRDefault="005C395C" w:rsidP="007A633A">
      <w:pPr>
        <w:pStyle w:val="2"/>
      </w:pPr>
      <w:r>
        <w:t>1. Setup the markers.</w:t>
      </w:r>
    </w:p>
    <w:p w14:paraId="72364DEC" w14:textId="77777777" w:rsidR="004015F7" w:rsidRDefault="005C395C">
      <w:r>
        <w:t>F</w:t>
      </w:r>
      <w:r>
        <w:rPr>
          <w:rFonts w:hint="eastAsia"/>
        </w:rPr>
        <w:t>irst of all, we need to stick some markers on the wall</w:t>
      </w:r>
      <w:r>
        <w:t xml:space="preserve"> </w:t>
      </w:r>
      <w:r>
        <w:rPr>
          <w:rFonts w:hint="eastAsia"/>
        </w:rPr>
        <w:t>and measure the distance between these markers.</w:t>
      </w:r>
    </w:p>
    <w:p w14:paraId="28583B84" w14:textId="77777777" w:rsidR="004015F7" w:rsidRDefault="005C395C" w:rsidP="0014384C">
      <w:pPr>
        <w:jc w:val="center"/>
      </w:pPr>
      <w:r>
        <w:rPr>
          <w:noProof/>
        </w:rPr>
        <w:drawing>
          <wp:inline distT="0" distB="0" distL="0" distR="0" wp14:anchorId="214F4476" wp14:editId="7902200B">
            <wp:extent cx="3424555" cy="192595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F644" w14:textId="77777777" w:rsidR="004015F7" w:rsidRDefault="005C395C" w:rsidP="0014384C">
      <w:pPr>
        <w:jc w:val="center"/>
      </w:pPr>
      <w:r>
        <w:t>Fig.1. Marker setup in our experiment.</w:t>
      </w:r>
    </w:p>
    <w:p w14:paraId="1FC77B34" w14:textId="4824D8C5" w:rsidR="004015F7" w:rsidRDefault="005C395C">
      <w:r>
        <w:t>T</w:t>
      </w:r>
      <w:r>
        <w:rPr>
          <w:rFonts w:hint="eastAsia"/>
        </w:rPr>
        <w:t>he four stick</w:t>
      </w:r>
      <w:r>
        <w:t>er</w:t>
      </w:r>
      <w:r>
        <w:rPr>
          <w:rFonts w:hint="eastAsia"/>
        </w:rPr>
        <w:t xml:space="preserve">s correspond to the four point </w:t>
      </w:r>
      <w:r w:rsidRPr="0014384C">
        <w:rPr>
          <w:rFonts w:ascii="Symbol" w:hAnsi="Symbol" w:cs="Symbol"/>
        </w:rPr>
        <w:t></w:t>
      </w:r>
      <w:r>
        <w:rPr>
          <w:rFonts w:hint="eastAsia"/>
        </w:rPr>
        <w:t xml:space="preserve">, </w:t>
      </w:r>
      <w:r w:rsidRPr="0014384C">
        <w:rPr>
          <w:rFonts w:ascii="Symbol" w:hAnsi="Symbol" w:cs="Symbol"/>
        </w:rPr>
        <w:t></w:t>
      </w:r>
      <w:r>
        <w:rPr>
          <w:rFonts w:hint="eastAsia"/>
        </w:rPr>
        <w:t xml:space="preserve">, </w:t>
      </w:r>
      <w:r w:rsidRPr="0014384C">
        <w:rPr>
          <w:rFonts w:ascii="Symbol" w:hAnsi="Symbol" w:cs="Symbol"/>
        </w:rPr>
        <w:t></w:t>
      </w:r>
      <w:r>
        <w:rPr>
          <w:rFonts w:hint="eastAsia"/>
        </w:rPr>
        <w:t xml:space="preserve">, </w:t>
      </w:r>
      <w:r>
        <w:t xml:space="preserve">and </w:t>
      </w:r>
      <w:r w:rsidRPr="0014384C">
        <w:rPr>
          <w:rFonts w:ascii="Symbol" w:hAnsi="Symbol" w:cs="Symbol"/>
        </w:rPr>
        <w:t></w:t>
      </w:r>
      <w:r>
        <w:rPr>
          <w:rFonts w:hint="eastAsia"/>
        </w:rPr>
        <w:t xml:space="preserve">. </w:t>
      </w:r>
      <w:r>
        <w:t xml:space="preserve">From the left to the right, </w:t>
      </w:r>
      <w:r>
        <w:rPr>
          <w:rFonts w:hint="eastAsia"/>
        </w:rPr>
        <w:t xml:space="preserve">The three red </w:t>
      </w:r>
      <w:r>
        <w:t xml:space="preserve">stickers </w:t>
      </w:r>
      <w:r>
        <w:rPr>
          <w:rFonts w:hint="eastAsia"/>
        </w:rPr>
        <w:t xml:space="preserve">are point L, R, S. </w:t>
      </w:r>
      <w:r>
        <w:t>A</w:t>
      </w:r>
      <w:r>
        <w:rPr>
          <w:rFonts w:hint="eastAsia"/>
        </w:rPr>
        <w:t xml:space="preserve">nd the green </w:t>
      </w:r>
      <w:r>
        <w:t xml:space="preserve">sticker </w:t>
      </w:r>
      <w:r>
        <w:rPr>
          <w:rFonts w:hint="eastAsia"/>
        </w:rPr>
        <w:t xml:space="preserve">is point M. </w:t>
      </w:r>
      <w:r w:rsidR="001E7347">
        <w:rPr>
          <w:rFonts w:hint="eastAsia"/>
        </w:rPr>
        <w:t>Figure 1</w:t>
      </w:r>
      <w:r>
        <w:rPr>
          <w:rFonts w:hint="eastAsia"/>
        </w:rPr>
        <w:t xml:space="preserve"> in the </w:t>
      </w:r>
      <w:r w:rsidR="001E7347">
        <w:rPr>
          <w:rFonts w:hint="eastAsia"/>
        </w:rPr>
        <w:t>paper</w:t>
      </w:r>
      <w:r w:rsidR="001E7347">
        <w:fldChar w:fldCharType="begin"/>
      </w:r>
      <w:r w:rsidR="00920595">
        <w:instrText xml:space="preserve"> ADDIN PAPERS2_CITATIONS &lt;citation&gt;&lt;uuid&gt;53A52866-F603-4FE8-8E06-C6ECD524A93E&lt;/uuid&gt;&lt;priority&gt;0&lt;/priority&gt;&lt;publications&gt;&lt;publication&gt;&lt;publication_date&gt;99201200001200000000200000&lt;/publication_date&gt;&lt;title&gt;A novel marker based tracking method for position and attitude control of MAVs&lt;/title&gt;&lt;uuid&gt;5BDDA239-8F4D-4C9E-B583-363B073131BE&lt;/uuid&gt;&lt;subtype&gt;420&lt;/subtype&gt;&lt;type&gt;400&lt;/type&gt;&lt;citekey&gt;Masselli:2012tk&lt;/citekey&gt;&lt;url&gt;http://www.cogsys.cs.uni-tuebingen.de/publikationen/2012/Masselli2012IMAVannotated.pdf&lt;/url&gt;&lt;bundle&gt;&lt;publication&gt;&lt;title&gt;Proceedings of International Micro …&lt;/title&gt;&lt;type&gt;-200&lt;/type&gt;&lt;subtype&gt;-200&lt;/subtype&gt;&lt;uuid&gt;38019472-BC4C-4E28-A61A-387C6A355C46&lt;/uuid&gt;&lt;/publication&gt;&lt;/bundle&gt;&lt;authors&gt;&lt;author&gt;&lt;firstName&gt;A&lt;/firstName&gt;&lt;lastName&gt;Masselli&lt;/lastName&gt;&lt;/author&gt;&lt;author&gt;&lt;firstName&gt;A&lt;/firstName&gt;&lt;lastName&gt;Zell&lt;/lastName&gt;&lt;/author&gt;&lt;/authors&gt;&lt;/publication&gt;&lt;/publications&gt;&lt;cites&gt;&lt;/cites&gt;&lt;/citation&gt;</w:instrText>
      </w:r>
      <w:r w:rsidR="001E7347">
        <w:fldChar w:fldCharType="separate"/>
      </w:r>
      <w:r w:rsidR="00920595">
        <w:rPr>
          <w:rFonts w:ascii="Helvetica" w:hAnsi="Helvetica" w:cs="Helvetica"/>
          <w:kern w:val="0"/>
          <w:sz w:val="24"/>
          <w:szCs w:val="24"/>
        </w:rPr>
        <w:t>[1]</w:t>
      </w:r>
      <w:r w:rsidR="001E7347">
        <w:fldChar w:fldCharType="end"/>
      </w:r>
      <w:r>
        <w:t xml:space="preserve"> </w:t>
      </w:r>
      <w:r>
        <w:rPr>
          <w:rFonts w:hint="eastAsia"/>
        </w:rPr>
        <w:t>that shows the relationship clearly.</w:t>
      </w:r>
    </w:p>
    <w:p w14:paraId="42CE2DF7" w14:textId="77777777" w:rsidR="004015F7" w:rsidRDefault="005C395C" w:rsidP="0014384C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61943EE4" wp14:editId="0F3DA0D9">
            <wp:extent cx="2846705" cy="2155190"/>
            <wp:effectExtent l="0" t="0" r="1079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3FC8" w14:textId="77777777" w:rsidR="004015F7" w:rsidRDefault="005C395C" w:rsidP="0014384C">
      <w:pPr>
        <w:ind w:firstLine="420"/>
        <w:jc w:val="center"/>
      </w:pPr>
      <w:r>
        <w:t>Fig. 2. The marker reference frame mentioned in the paper.</w:t>
      </w:r>
    </w:p>
    <w:p w14:paraId="2289E0CE" w14:textId="4CB3CC82" w:rsidR="004015F7" w:rsidRDefault="005C395C">
      <w:r>
        <w:t>T</w:t>
      </w:r>
      <w:r>
        <w:rPr>
          <w:rFonts w:hint="eastAsia"/>
        </w:rPr>
        <w:t xml:space="preserve">he distance between L and R, M and O (O is the middle point of L and R) needs to be measured. </w:t>
      </w:r>
      <w:r>
        <w:t>A</w:t>
      </w:r>
      <w:r>
        <w:rPr>
          <w:rFonts w:hint="eastAsia"/>
        </w:rPr>
        <w:t>nd then change the c</w:t>
      </w:r>
      <w:r w:rsidR="007A6BFB">
        <w:rPr>
          <w:rFonts w:hint="eastAsia"/>
        </w:rPr>
        <w:t>orresponding place in pixy_node.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 xml:space="preserve">he names of the </w:t>
      </w:r>
      <w:r>
        <w:t>variable</w:t>
      </w:r>
      <w:r>
        <w:rPr>
          <w:rFonts w:hint="eastAsia"/>
        </w:rPr>
        <w:t xml:space="preserve"> are </w:t>
      </w:r>
      <w:r>
        <w:rPr>
          <w:rFonts w:hint="eastAsia"/>
        </w:rPr>
        <w:lastRenderedPageBreak/>
        <w:t>distanceOfLr and distanceOfMo</w:t>
      </w:r>
      <w:r w:rsidR="00595089">
        <w:rPr>
          <w:rFonts w:hint="eastAsia"/>
        </w:rPr>
        <w:t>, the unit is cm</w:t>
      </w:r>
      <w:r>
        <w:rPr>
          <w:rFonts w:hint="eastAsia"/>
        </w:rPr>
        <w:t>.</w:t>
      </w:r>
    </w:p>
    <w:p w14:paraId="1E821023" w14:textId="77777777" w:rsidR="004015F7" w:rsidRDefault="005C395C">
      <w:r>
        <w:t>The default value of LR is 50cm,MO is 34cm.You can set the two arguments in the program.</w:t>
      </w:r>
    </w:p>
    <w:p w14:paraId="430F875F" w14:textId="7FAAD870" w:rsidR="00F63E8A" w:rsidRDefault="00F63E8A" w:rsidP="007A633A">
      <w:pPr>
        <w:pStyle w:val="2"/>
      </w:pPr>
      <w:r>
        <w:t>2. Set the signature in PixyMon.</w:t>
      </w:r>
    </w:p>
    <w:p w14:paraId="7EB1C542" w14:textId="45C91D4E" w:rsidR="004015F7" w:rsidRDefault="005C395C">
      <w:r>
        <w:t>S</w:t>
      </w:r>
      <w:r>
        <w:rPr>
          <w:rFonts w:hint="eastAsia"/>
        </w:rPr>
        <w:t xml:space="preserve">ignature is the color of marker. </w:t>
      </w:r>
      <w:r>
        <w:t>I</w:t>
      </w:r>
      <w:r>
        <w:rPr>
          <w:rFonts w:hint="eastAsia"/>
        </w:rPr>
        <w:t xml:space="preserve">n pixymon, you can set single color or mixed color as the color of the marker. </w:t>
      </w:r>
      <w:r>
        <w:t>W</w:t>
      </w:r>
      <w:r>
        <w:rPr>
          <w:rFonts w:hint="eastAsia"/>
        </w:rPr>
        <w:t xml:space="preserve">hen the program does not output the right position, we can reset the signature. </w:t>
      </w:r>
      <w:r>
        <w:t>A</w:t>
      </w:r>
      <w:r>
        <w:rPr>
          <w:rFonts w:hint="eastAsia"/>
        </w:rPr>
        <w:t>nd remember to observe the pixymon program with default mode.</w:t>
      </w:r>
    </w:p>
    <w:p w14:paraId="04E97E2D" w14:textId="77777777" w:rsidR="004015F7" w:rsidRDefault="005C395C" w:rsidP="0014384C">
      <w:pPr>
        <w:jc w:val="center"/>
        <w:rPr>
          <w:color w:val="FF0000"/>
        </w:rPr>
      </w:pPr>
      <w:r w:rsidRPr="0014384C">
        <w:rPr>
          <w:noProof/>
          <w:color w:val="FF0000"/>
        </w:rPr>
        <w:drawing>
          <wp:inline distT="0" distB="0" distL="114300" distR="114300" wp14:anchorId="4A506D83" wp14:editId="0A861BC7">
            <wp:extent cx="2699385" cy="2587625"/>
            <wp:effectExtent l="0" t="0" r="15240" b="0"/>
            <wp:docPr id="3" name="图片 3" descr="Image 043_zpsnjzpxi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 043_zpsnjzpxik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27F1" w14:textId="77777777" w:rsidR="004015F7" w:rsidRPr="0014384C" w:rsidRDefault="005C395C" w:rsidP="0014384C">
      <w:pPr>
        <w:jc w:val="center"/>
      </w:pPr>
      <w:r w:rsidRPr="0014384C">
        <w:t xml:space="preserve">Fig. </w:t>
      </w:r>
      <w:r>
        <w:t>3</w:t>
      </w:r>
      <w:r w:rsidRPr="0014384C">
        <w:t xml:space="preserve">. </w:t>
      </w:r>
      <w:r>
        <w:t>Set signature in pixymon</w:t>
      </w:r>
    </w:p>
    <w:p w14:paraId="10FB06BF" w14:textId="77777777" w:rsidR="004015F7" w:rsidRDefault="005C395C">
      <w:r>
        <w:t>Because of the change of external illumination, It’s recommended to manually set the signature before the experiment, which increases the stability of the marker detection.</w:t>
      </w:r>
    </w:p>
    <w:p w14:paraId="093E77BA" w14:textId="038B1D51" w:rsidR="004015F7" w:rsidRDefault="00A11834">
      <w:r>
        <w:rPr>
          <w:rFonts w:hint="eastAsia"/>
        </w:rPr>
        <w:t>A small pixel coordinate error leads to great positioning error. So we need to get very accurate pixel coordinate.</w:t>
      </w:r>
    </w:p>
    <w:p w14:paraId="3C83BFBC" w14:textId="77777777" w:rsidR="004015F7" w:rsidRDefault="005C395C" w:rsidP="007A633A">
      <w:pPr>
        <w:pStyle w:val="2"/>
      </w:pPr>
      <w:r>
        <w:t>Set the arguments of the position estimation program.</w:t>
      </w:r>
    </w:p>
    <w:p w14:paraId="255F6CBC" w14:textId="77777777" w:rsidR="004015F7" w:rsidRDefault="005C395C" w:rsidP="0014384C">
      <w:pPr>
        <w:numPr>
          <w:ilvl w:val="255"/>
          <w:numId w:val="0"/>
        </w:numPr>
      </w:pPr>
      <w:r>
        <w:t>There are two optional arguments for the pixy_node currently.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44"/>
        <w:gridCol w:w="6378"/>
      </w:tblGrid>
      <w:tr w:rsidR="004015F7" w14:paraId="0555AB05" w14:textId="77777777" w:rsidTr="0014384C">
        <w:tc>
          <w:tcPr>
            <w:tcW w:w="2144" w:type="dxa"/>
          </w:tcPr>
          <w:p w14:paraId="58DB2F2E" w14:textId="77777777" w:rsidR="004015F7" w:rsidRDefault="005C395C">
            <w:pPr>
              <w:numPr>
                <w:ilvl w:val="255"/>
                <w:numId w:val="0"/>
              </w:numPr>
              <w:rPr>
                <w:color w:val="FF0000"/>
              </w:rPr>
            </w:pPr>
            <w:r w:rsidRPr="0014384C">
              <w:t>-i</w:t>
            </w:r>
          </w:p>
        </w:tc>
        <w:tc>
          <w:tcPr>
            <w:tcW w:w="6378" w:type="dxa"/>
          </w:tcPr>
          <w:p w14:paraId="6BADCB1B" w14:textId="77777777" w:rsidR="004015F7" w:rsidRDefault="005C395C">
            <w:pPr>
              <w:numPr>
                <w:ilvl w:val="255"/>
                <w:numId w:val="0"/>
              </w:numPr>
              <w:rPr>
                <w:color w:val="FF0000"/>
              </w:rPr>
            </w:pPr>
            <w:r w:rsidRPr="0014384C">
              <w:t>Invert the camera image (upside down)</w:t>
            </w:r>
            <w:r>
              <w:t>.</w:t>
            </w:r>
          </w:p>
        </w:tc>
      </w:tr>
      <w:tr w:rsidR="004015F7" w14:paraId="6EA3C413" w14:textId="77777777" w:rsidTr="0014384C">
        <w:tc>
          <w:tcPr>
            <w:tcW w:w="2144" w:type="dxa"/>
          </w:tcPr>
          <w:p w14:paraId="428E9AFC" w14:textId="77777777" w:rsidR="004015F7" w:rsidRDefault="005C395C">
            <w:pPr>
              <w:numPr>
                <w:ilvl w:val="255"/>
                <w:numId w:val="0"/>
              </w:numPr>
              <w:rPr>
                <w:color w:val="FF0000"/>
              </w:rPr>
            </w:pPr>
            <w:r w:rsidRPr="0014384C">
              <w:t>-</w:t>
            </w:r>
            <w:r>
              <w:t>D</w:t>
            </w:r>
          </w:p>
        </w:tc>
        <w:tc>
          <w:tcPr>
            <w:tcW w:w="6378" w:type="dxa"/>
          </w:tcPr>
          <w:p w14:paraId="73DC89EA" w14:textId="77777777" w:rsidR="004015F7" w:rsidRDefault="005C395C">
            <w:pPr>
              <w:numPr>
                <w:ilvl w:val="255"/>
                <w:numId w:val="0"/>
              </w:numPr>
              <w:rPr>
                <w:color w:val="FF0000"/>
              </w:rPr>
            </w:pPr>
            <w:r w:rsidRPr="0014384C">
              <w:t>Disable the pan tilt function</w:t>
            </w:r>
            <w:r>
              <w:t>.</w:t>
            </w:r>
          </w:p>
        </w:tc>
      </w:tr>
      <w:tr w:rsidR="004015F7" w14:paraId="65621358" w14:textId="77777777">
        <w:tc>
          <w:tcPr>
            <w:tcW w:w="2144" w:type="dxa"/>
          </w:tcPr>
          <w:p w14:paraId="1BA606AA" w14:textId="77777777" w:rsidR="004015F7" w:rsidRDefault="005C395C">
            <w:pPr>
              <w:numPr>
                <w:ilvl w:val="255"/>
                <w:numId w:val="0"/>
              </w:numPr>
            </w:pPr>
            <w:r>
              <w:t>-h</w:t>
            </w:r>
          </w:p>
        </w:tc>
        <w:tc>
          <w:tcPr>
            <w:tcW w:w="6378" w:type="dxa"/>
          </w:tcPr>
          <w:p w14:paraId="4B5A61AD" w14:textId="77777777" w:rsidR="004015F7" w:rsidRDefault="005C395C">
            <w:pPr>
              <w:numPr>
                <w:ilvl w:val="255"/>
                <w:numId w:val="0"/>
              </w:numPr>
            </w:pPr>
            <w:r>
              <w:t>Show the help.</w:t>
            </w:r>
          </w:p>
        </w:tc>
      </w:tr>
      <w:tr w:rsidR="004015F7" w14:paraId="5F564890" w14:textId="77777777">
        <w:tc>
          <w:tcPr>
            <w:tcW w:w="2144" w:type="dxa"/>
          </w:tcPr>
          <w:p w14:paraId="7E8D0D94" w14:textId="77777777" w:rsidR="004015F7" w:rsidRDefault="005C395C">
            <w:pPr>
              <w:numPr>
                <w:ilvl w:val="255"/>
                <w:numId w:val="0"/>
              </w:numPr>
            </w:pPr>
            <w:r>
              <w:t>-d</w:t>
            </w:r>
          </w:p>
        </w:tc>
        <w:tc>
          <w:tcPr>
            <w:tcW w:w="6378" w:type="dxa"/>
          </w:tcPr>
          <w:p w14:paraId="044ED537" w14:textId="77777777" w:rsidR="004015F7" w:rsidRDefault="005C395C">
            <w:pPr>
              <w:numPr>
                <w:ilvl w:val="255"/>
                <w:numId w:val="0"/>
              </w:numPr>
            </w:pPr>
            <w:r>
              <w:t>Followed by a integer. Set the distance between lens and the image sensor. It is a relative value,default is 240.</w:t>
            </w:r>
          </w:p>
        </w:tc>
      </w:tr>
      <w:tr w:rsidR="004015F7" w14:paraId="625DE51E" w14:textId="77777777">
        <w:tc>
          <w:tcPr>
            <w:tcW w:w="2144" w:type="dxa"/>
          </w:tcPr>
          <w:p w14:paraId="0C2AB540" w14:textId="77777777" w:rsidR="004015F7" w:rsidRDefault="005C395C">
            <w:pPr>
              <w:numPr>
                <w:ilvl w:val="255"/>
                <w:numId w:val="0"/>
              </w:numPr>
            </w:pPr>
            <w:r>
              <w:t>-l</w:t>
            </w:r>
          </w:p>
        </w:tc>
        <w:tc>
          <w:tcPr>
            <w:tcW w:w="6378" w:type="dxa"/>
          </w:tcPr>
          <w:p w14:paraId="5D78122B" w14:textId="77777777" w:rsidR="004015F7" w:rsidRDefault="005C395C">
            <w:pPr>
              <w:numPr>
                <w:ilvl w:val="255"/>
                <w:numId w:val="0"/>
              </w:numPr>
            </w:pPr>
            <w:r>
              <w:t>Followed by a integer(cm). Set the distance of LR.</w:t>
            </w:r>
          </w:p>
        </w:tc>
      </w:tr>
      <w:tr w:rsidR="004015F7" w14:paraId="3A561149" w14:textId="77777777">
        <w:tc>
          <w:tcPr>
            <w:tcW w:w="2144" w:type="dxa"/>
          </w:tcPr>
          <w:p w14:paraId="472BA683" w14:textId="77777777" w:rsidR="004015F7" w:rsidRDefault="005C395C">
            <w:pPr>
              <w:numPr>
                <w:ilvl w:val="255"/>
                <w:numId w:val="0"/>
              </w:numPr>
            </w:pPr>
            <w:r>
              <w:t>-m</w:t>
            </w:r>
          </w:p>
        </w:tc>
        <w:tc>
          <w:tcPr>
            <w:tcW w:w="6378" w:type="dxa"/>
          </w:tcPr>
          <w:p w14:paraId="709FB7AB" w14:textId="77777777" w:rsidR="004015F7" w:rsidRDefault="005C395C">
            <w:pPr>
              <w:numPr>
                <w:ilvl w:val="255"/>
                <w:numId w:val="0"/>
              </w:numPr>
            </w:pPr>
            <w:r>
              <w:t>Followed by a integer(cm). Set the distance of MO.</w:t>
            </w:r>
          </w:p>
        </w:tc>
      </w:tr>
    </w:tbl>
    <w:p w14:paraId="12E1E23B" w14:textId="77777777" w:rsidR="004015F7" w:rsidRDefault="005C395C" w:rsidP="007A633A">
      <w:pPr>
        <w:pStyle w:val="2"/>
      </w:pPr>
      <w:r>
        <w:t>Run the program.</w:t>
      </w:r>
    </w:p>
    <w:p w14:paraId="7EB0BA8F" w14:textId="77777777" w:rsidR="004015F7" w:rsidRDefault="005C395C" w:rsidP="0014384C">
      <w:pPr>
        <w:numPr>
          <w:ilvl w:val="255"/>
          <w:numId w:val="0"/>
        </w:numPr>
        <w:rPr>
          <w:rFonts w:hint="eastAsia"/>
        </w:rPr>
      </w:pPr>
      <w:r>
        <w:t xml:space="preserve">The program relies on ROS. After setting up the ROS environment, you can use rosrun or </w:t>
      </w:r>
      <w:r>
        <w:lastRenderedPageBreak/>
        <w:t>roslaunch to run the program.</w:t>
      </w:r>
    </w:p>
    <w:p w14:paraId="5CF20AF1" w14:textId="77777777" w:rsidR="004015F7" w:rsidRDefault="005C395C" w:rsidP="0014384C">
      <w:pPr>
        <w:numPr>
          <w:ilvl w:val="255"/>
          <w:numId w:val="0"/>
        </w:numPr>
      </w:pPr>
      <w:r>
        <w:t>Example:</w:t>
      </w:r>
    </w:p>
    <w:p w14:paraId="4C9A974B" w14:textId="77777777" w:rsidR="004015F7" w:rsidRDefault="005C395C" w:rsidP="0014384C">
      <w:pPr>
        <w:numPr>
          <w:ilvl w:val="255"/>
          <w:numId w:val="0"/>
        </w:numPr>
      </w:pPr>
      <w:r>
        <w:t>rosrun pixy_node pixy_node -i -d 250 -l 50 -m 20</w:t>
      </w:r>
    </w:p>
    <w:p w14:paraId="572A8B22" w14:textId="77777777" w:rsidR="00E70AAE" w:rsidRDefault="00E70AAE" w:rsidP="0014384C">
      <w:pPr>
        <w:numPr>
          <w:ilvl w:val="255"/>
          <w:numId w:val="0"/>
        </w:numPr>
      </w:pPr>
    </w:p>
    <w:p w14:paraId="16287756" w14:textId="71B77B6A" w:rsidR="00E70AAE" w:rsidRDefault="00CF6960" w:rsidP="0014384C">
      <w:pPr>
        <w:numPr>
          <w:ilvl w:val="255"/>
          <w:numId w:val="0"/>
        </w:numPr>
      </w:pPr>
      <w:r>
        <w:rPr>
          <w:rFonts w:hint="eastAsia"/>
        </w:rPr>
        <w:t>The program has</w:t>
      </w:r>
      <w:r w:rsidR="00E70AAE">
        <w:rPr>
          <w:rFonts w:hint="eastAsia"/>
        </w:rPr>
        <w:t xml:space="preserve"> published ros topic </w:t>
      </w:r>
      <w:r w:rsidRPr="00CF6960">
        <w:t>Pixy_Node</w:t>
      </w:r>
      <w:r w:rsidRPr="00CF6960">
        <w:rPr>
          <w:rFonts w:hint="eastAsia"/>
        </w:rPr>
        <w:t>/pose.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ou can type </w:t>
      </w:r>
      <w:r>
        <w:t>rostopic echo /Pixy_Node/pose to check the output.</w:t>
      </w:r>
    </w:p>
    <w:p w14:paraId="61AAE69F" w14:textId="77777777" w:rsidR="004015F7" w:rsidRDefault="005C395C" w:rsidP="007A633A">
      <w:pPr>
        <w:pStyle w:val="2"/>
      </w:pPr>
      <w:r>
        <w:t>Trouble shooting.</w:t>
      </w:r>
    </w:p>
    <w:p w14:paraId="2C6B0599" w14:textId="2B5AEAA6" w:rsidR="008B46A6" w:rsidRDefault="00084C6B" w:rsidP="0014384C">
      <w:pPr>
        <w:rPr>
          <w:rFonts w:hint="eastAsia"/>
        </w:rPr>
      </w:pPr>
      <w:r>
        <w:rPr>
          <w:rFonts w:hint="eastAsia"/>
        </w:rPr>
        <w:t>W</w:t>
      </w:r>
      <w:r w:rsidR="008B46A6">
        <w:rPr>
          <w:rFonts w:hint="eastAsia"/>
        </w:rPr>
        <w:t>e use Newton</w:t>
      </w:r>
      <w:r w:rsidR="009C1679">
        <w:t>’</w:t>
      </w:r>
      <w:r w:rsidR="009C1679">
        <w:rPr>
          <w:rFonts w:hint="eastAsia"/>
        </w:rPr>
        <w:t>s</w:t>
      </w:r>
      <w:bookmarkStart w:id="0" w:name="_GoBack"/>
      <w:bookmarkEnd w:id="0"/>
      <w:r w:rsidR="008B46A6">
        <w:rPr>
          <w:rFonts w:hint="eastAsia"/>
        </w:rPr>
        <w:t xml:space="preserve"> method to </w:t>
      </w:r>
      <w:r w:rsidR="0088248C">
        <w:rPr>
          <w:rFonts w:hint="eastAsia"/>
        </w:rPr>
        <w:t xml:space="preserve">calculate the </w:t>
      </w:r>
      <w:r w:rsidR="000931D9">
        <w:rPr>
          <w:rFonts w:hint="eastAsia"/>
        </w:rPr>
        <w:t>position</w:t>
      </w:r>
      <w:r w:rsidR="0088248C">
        <w:rPr>
          <w:rFonts w:hint="eastAsia"/>
        </w:rPr>
        <w:t xml:space="preserve"> of </w:t>
      </w:r>
      <w:r w:rsidR="000931D9">
        <w:rPr>
          <w:rFonts w:hint="eastAsia"/>
        </w:rPr>
        <w:t>point M</w:t>
      </w:r>
      <w:r>
        <w:rPr>
          <w:rFonts w:hint="eastAsia"/>
        </w:rPr>
        <w:t xml:space="preserve">. </w:t>
      </w:r>
      <w:r>
        <w:t>W</w:t>
      </w:r>
      <w:r>
        <w:rPr>
          <w:rFonts w:hint="eastAsia"/>
        </w:rPr>
        <w:t xml:space="preserve">hen it comes into such situation like what is showed in the following figure, Newton method will be useless. </w:t>
      </w:r>
      <w:r>
        <w:t>I</w:t>
      </w:r>
      <w:r>
        <w:rPr>
          <w:rFonts w:hint="eastAsia"/>
        </w:rPr>
        <w:t xml:space="preserve">t will keep running and cannot get closer to the answer we want. </w:t>
      </w:r>
      <w:r>
        <w:t>T</w:t>
      </w:r>
      <w:r>
        <w:rPr>
          <w:rFonts w:hint="eastAsia"/>
        </w:rPr>
        <w:t xml:space="preserve">hat is what we need to avoid. </w:t>
      </w:r>
      <w:r>
        <w:t>B</w:t>
      </w:r>
      <w:r>
        <w:rPr>
          <w:rFonts w:hint="eastAsia"/>
        </w:rPr>
        <w:t>ut up to now, we haven</w:t>
      </w:r>
      <w:r>
        <w:t>’</w:t>
      </w:r>
      <w:r>
        <w:rPr>
          <w:rFonts w:hint="eastAsia"/>
        </w:rPr>
        <w:t>t find a useful method to solve this problem.</w:t>
      </w:r>
    </w:p>
    <w:p w14:paraId="4C410A54" w14:textId="0031ABB3" w:rsidR="000931D9" w:rsidRDefault="000931D9" w:rsidP="0014384C">
      <w:pPr>
        <w:rPr>
          <w:rFonts w:hint="eastAsia"/>
        </w:rPr>
      </w:pPr>
      <w:r>
        <w:rPr>
          <w:rFonts w:hint="eastAsia"/>
        </w:rPr>
        <w:t>p.s.</w:t>
      </w:r>
      <w:r w:rsidR="00747D05">
        <w:rPr>
          <w:rFonts w:hint="eastAsia"/>
        </w:rPr>
        <w:t xml:space="preserve"> </w:t>
      </w:r>
      <w:r w:rsidR="00290301" w:rsidRPr="00290301">
        <w:t xml:space="preserve">The idea of </w:t>
      </w:r>
      <w:r w:rsidR="009C1679">
        <w:rPr>
          <w:rFonts w:hint="eastAsia"/>
        </w:rPr>
        <w:t>Newton</w:t>
      </w:r>
      <w:r w:rsidR="009C1679">
        <w:t>’</w:t>
      </w:r>
      <w:r w:rsidR="009C1679">
        <w:rPr>
          <w:rFonts w:hint="eastAsia"/>
        </w:rPr>
        <w:t>s</w:t>
      </w:r>
      <w:r w:rsidR="00290301" w:rsidRPr="00290301">
        <w:t xml:space="preserve"> method is as follows: one starts with an initial guess which is reasonably close to the true root, then the function is approximated by its </w:t>
      </w:r>
      <w:hyperlink r:id="rId11" w:history="1">
        <w:r w:rsidR="00290301" w:rsidRPr="00290301">
          <w:t>tange</w:t>
        </w:r>
        <w:r w:rsidR="00290301" w:rsidRPr="00290301">
          <w:t>n</w:t>
        </w:r>
        <w:r w:rsidR="00290301" w:rsidRPr="00290301">
          <w:t>t line</w:t>
        </w:r>
      </w:hyperlink>
      <w:r w:rsidR="00290301" w:rsidRPr="00290301">
        <w:t xml:space="preserve"> (which can be computed using the tools of </w:t>
      </w:r>
      <w:hyperlink r:id="rId12" w:history="1">
        <w:r w:rsidR="00290301" w:rsidRPr="00290301">
          <w:t>calculus</w:t>
        </w:r>
      </w:hyperlink>
      <w:r w:rsidR="00290301" w:rsidRPr="00290301">
        <w:t xml:space="preserve">), and one computes the x-intercept of this tangent line (which is easily done with elementary algebra). This x-intercept will typically be a better approximation to the function's root than the original guess, and the method can be </w:t>
      </w:r>
      <w:hyperlink r:id="rId13" w:history="1">
        <w:r w:rsidR="00290301" w:rsidRPr="00290301">
          <w:t>iterated</w:t>
        </w:r>
      </w:hyperlink>
      <w:r w:rsidR="00290301" w:rsidRPr="00290301">
        <w:t>.</w:t>
      </w:r>
    </w:p>
    <w:p w14:paraId="0DF0585F" w14:textId="79A8DEA3" w:rsidR="00084C6B" w:rsidRDefault="00084C6B" w:rsidP="00084C6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E721C7C" wp14:editId="78285504">
            <wp:extent cx="4227848" cy="37656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61023154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72" cy="377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3EB0" w14:textId="77777777" w:rsidR="004015F7" w:rsidRDefault="004015F7" w:rsidP="0014384C"/>
    <w:p w14:paraId="23C11F9F" w14:textId="4211E9E4" w:rsidR="00920595" w:rsidRDefault="00920595" w:rsidP="007A633A">
      <w:pPr>
        <w:pStyle w:val="2"/>
      </w:pPr>
      <w:r>
        <w:rPr>
          <w:rFonts w:hint="eastAsia"/>
        </w:rPr>
        <w:t xml:space="preserve">Reference: </w:t>
      </w:r>
    </w:p>
    <w:p w14:paraId="583DB4C3" w14:textId="71546CDF" w:rsidR="004015F7" w:rsidRPr="007A633A" w:rsidRDefault="00920595" w:rsidP="0014384C">
      <w:pPr>
        <w:rPr>
          <w:szCs w:val="21"/>
        </w:rPr>
      </w:pPr>
      <w:r w:rsidRPr="007A633A">
        <w:rPr>
          <w:szCs w:val="21"/>
        </w:rPr>
        <w:fldChar w:fldCharType="begin"/>
      </w:r>
      <w:r w:rsidRPr="007A633A">
        <w:rPr>
          <w:szCs w:val="21"/>
        </w:rPr>
        <w:instrText xml:space="preserve"> ADDIN PAPERS2_CITATIONS &lt;papers2_bibliography/&gt;</w:instrText>
      </w:r>
      <w:r w:rsidRPr="007A633A">
        <w:rPr>
          <w:szCs w:val="21"/>
        </w:rPr>
        <w:fldChar w:fldCharType="separate"/>
      </w:r>
      <w:r w:rsidRPr="007A633A">
        <w:rPr>
          <w:rFonts w:ascii="Helvetica" w:hAnsi="Helvetica" w:cs="Helvetica"/>
          <w:kern w:val="0"/>
          <w:szCs w:val="21"/>
        </w:rPr>
        <w:t>[1]</w:t>
      </w:r>
      <w:r w:rsidRPr="007A633A">
        <w:rPr>
          <w:rFonts w:ascii="Helvetica" w:hAnsi="Helvetica" w:cs="Helvetica"/>
          <w:kern w:val="0"/>
          <w:szCs w:val="21"/>
        </w:rPr>
        <w:tab/>
        <w:t xml:space="preserve">A. Masselli and A. Zell, “A novel marker based tracking method for position and </w:t>
      </w:r>
      <w:r w:rsidRPr="007A633A">
        <w:rPr>
          <w:rFonts w:ascii="Helvetica" w:hAnsi="Helvetica" w:cs="Helvetica"/>
          <w:kern w:val="0"/>
          <w:szCs w:val="21"/>
        </w:rPr>
        <w:lastRenderedPageBreak/>
        <w:t>attitude control of MAVs,” presented at the Proceedings of International Micro …, 2012.</w:t>
      </w:r>
      <w:r w:rsidRPr="007A633A">
        <w:rPr>
          <w:szCs w:val="21"/>
        </w:rPr>
        <w:fldChar w:fldCharType="end"/>
      </w:r>
    </w:p>
    <w:sectPr w:rsidR="004015F7" w:rsidRPr="007A6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B6EB87" w14:textId="77777777" w:rsidR="006F1589" w:rsidRDefault="006F1589" w:rsidP="00920595">
      <w:r>
        <w:separator/>
      </w:r>
    </w:p>
  </w:endnote>
  <w:endnote w:type="continuationSeparator" w:id="0">
    <w:p w14:paraId="5B68C364" w14:textId="77777777" w:rsidR="006F1589" w:rsidRDefault="006F1589" w:rsidP="00920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01E45" w14:textId="77777777" w:rsidR="006F1589" w:rsidRDefault="006F1589" w:rsidP="00920595">
      <w:r>
        <w:separator/>
      </w:r>
    </w:p>
  </w:footnote>
  <w:footnote w:type="continuationSeparator" w:id="0">
    <w:p w14:paraId="5853B32E" w14:textId="77777777" w:rsidR="006F1589" w:rsidRDefault="006F1589" w:rsidP="00920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132F0"/>
    <w:multiLevelType w:val="singleLevel"/>
    <w:tmpl w:val="57D132F0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0AE"/>
    <w:rsid w:val="DFF3B4FA"/>
    <w:rsid w:val="E7EF0F46"/>
    <w:rsid w:val="EBFAA579"/>
    <w:rsid w:val="F75DF2CF"/>
    <w:rsid w:val="FEFCB0EE"/>
    <w:rsid w:val="00021179"/>
    <w:rsid w:val="00084C6B"/>
    <w:rsid w:val="000931D9"/>
    <w:rsid w:val="000B32AD"/>
    <w:rsid w:val="00125780"/>
    <w:rsid w:val="00140125"/>
    <w:rsid w:val="0014384C"/>
    <w:rsid w:val="001608B8"/>
    <w:rsid w:val="001E7347"/>
    <w:rsid w:val="00212B54"/>
    <w:rsid w:val="00264239"/>
    <w:rsid w:val="00290301"/>
    <w:rsid w:val="00294213"/>
    <w:rsid w:val="00297D7F"/>
    <w:rsid w:val="002A054B"/>
    <w:rsid w:val="002F7AB0"/>
    <w:rsid w:val="003B42DE"/>
    <w:rsid w:val="003B600F"/>
    <w:rsid w:val="003C6A0B"/>
    <w:rsid w:val="003D3566"/>
    <w:rsid w:val="003E1815"/>
    <w:rsid w:val="004015F7"/>
    <w:rsid w:val="004E69CE"/>
    <w:rsid w:val="004F35AC"/>
    <w:rsid w:val="00595089"/>
    <w:rsid w:val="005A06AA"/>
    <w:rsid w:val="005C2278"/>
    <w:rsid w:val="005C395C"/>
    <w:rsid w:val="005F2F34"/>
    <w:rsid w:val="00686321"/>
    <w:rsid w:val="006922D7"/>
    <w:rsid w:val="006B0D53"/>
    <w:rsid w:val="006C665F"/>
    <w:rsid w:val="006F1589"/>
    <w:rsid w:val="00707691"/>
    <w:rsid w:val="00747D05"/>
    <w:rsid w:val="00751502"/>
    <w:rsid w:val="00764577"/>
    <w:rsid w:val="007A633A"/>
    <w:rsid w:val="007A6BFB"/>
    <w:rsid w:val="007C6123"/>
    <w:rsid w:val="007E6D03"/>
    <w:rsid w:val="0088248C"/>
    <w:rsid w:val="008B46A6"/>
    <w:rsid w:val="00920595"/>
    <w:rsid w:val="009B4468"/>
    <w:rsid w:val="009C1679"/>
    <w:rsid w:val="009D6B12"/>
    <w:rsid w:val="009E0AAE"/>
    <w:rsid w:val="009F6318"/>
    <w:rsid w:val="00A079C7"/>
    <w:rsid w:val="00A117DC"/>
    <w:rsid w:val="00A11834"/>
    <w:rsid w:val="00A630AE"/>
    <w:rsid w:val="00B74A25"/>
    <w:rsid w:val="00BE3E03"/>
    <w:rsid w:val="00C0396C"/>
    <w:rsid w:val="00C2186C"/>
    <w:rsid w:val="00CF6960"/>
    <w:rsid w:val="00D63028"/>
    <w:rsid w:val="00DB72CA"/>
    <w:rsid w:val="00DD5D10"/>
    <w:rsid w:val="00DF7450"/>
    <w:rsid w:val="00E70AAE"/>
    <w:rsid w:val="00EB446B"/>
    <w:rsid w:val="00EF589A"/>
    <w:rsid w:val="00F00F2D"/>
    <w:rsid w:val="00F63E8A"/>
    <w:rsid w:val="369F6EE8"/>
    <w:rsid w:val="39FD92AF"/>
    <w:rsid w:val="7A58D19B"/>
    <w:rsid w:val="7BDD2DC7"/>
    <w:rsid w:val="7BDFA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623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63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63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pPr>
      <w:jc w:val="left"/>
    </w:p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table" w:styleId="a6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批注框文本字符"/>
    <w:basedOn w:val="a0"/>
    <w:link w:val="a4"/>
    <w:uiPriority w:val="99"/>
    <w:semiHidden/>
    <w:qFormat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8">
    <w:name w:val="header"/>
    <w:basedOn w:val="a"/>
    <w:link w:val="a9"/>
    <w:uiPriority w:val="99"/>
    <w:unhideWhenUsed/>
    <w:rsid w:val="00920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920595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20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920595"/>
    <w:rPr>
      <w:kern w:val="2"/>
      <w:sz w:val="18"/>
      <w:szCs w:val="18"/>
    </w:rPr>
  </w:style>
  <w:style w:type="character" w:customStyle="1" w:styleId="20">
    <w:name w:val="标题 2字符"/>
    <w:basedOn w:val="a0"/>
    <w:link w:val="2"/>
    <w:uiPriority w:val="9"/>
    <w:semiHidden/>
    <w:rsid w:val="007A633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7A633A"/>
    <w:rPr>
      <w:b/>
      <w:bCs/>
      <w:kern w:val="2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EB446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d">
    <w:name w:val="副标题字符"/>
    <w:basedOn w:val="a0"/>
    <w:link w:val="ac"/>
    <w:uiPriority w:val="11"/>
    <w:rsid w:val="00EB446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e">
    <w:name w:val="Subtle Emphasis"/>
    <w:basedOn w:val="a0"/>
    <w:uiPriority w:val="19"/>
    <w:qFormat/>
    <w:rsid w:val="00EB446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Tangent_line" TargetMode="External"/><Relationship Id="rId12" Type="http://schemas.openxmlformats.org/officeDocument/2006/relationships/hyperlink" Target="https://en.wikipedia.org/wiki/Calculus" TargetMode="External"/><Relationship Id="rId13" Type="http://schemas.openxmlformats.org/officeDocument/2006/relationships/hyperlink" Target="https://en.wikipedia.org/wiki/Iterative_method" TargetMode="External"/><Relationship Id="rId14" Type="http://schemas.openxmlformats.org/officeDocument/2006/relationships/image" Target="media/image4.jp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713</Words>
  <Characters>4065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panfeng</dc:creator>
  <cp:lastModifiedBy>Edward Gao</cp:lastModifiedBy>
  <cp:revision>59</cp:revision>
  <cp:lastPrinted>2016-10-31T05:57:00Z</cp:lastPrinted>
  <dcterms:created xsi:type="dcterms:W3CDTF">2016-06-24T13:53:00Z</dcterms:created>
  <dcterms:modified xsi:type="dcterms:W3CDTF">2016-10-31T06:18:00Z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  <property fmtid="{D5CDD505-2E9C-101B-9397-08002B2CF9AE}" pid="3" name="PAPERS2_INFO_01">
    <vt:lpwstr>&lt;info&gt;&lt;style id="http://www.zotero.org/styles/ieee"/&gt;&lt;format class="21"/&gt;&lt;count citations="1" publications="1"/&gt;&lt;/info&gt;PAPERS2_INFO_END</vt:lpwstr>
  </property>
</Properties>
</file>